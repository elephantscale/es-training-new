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ADA93" w14:textId="639CCBD3" w:rsidR="00327AD7" w:rsidRPr="009B12E5" w:rsidRDefault="00AD1037" w:rsidP="00E35EF1">
      <w:pPr>
        <w:rPr>
          <w:rFonts w:asciiTheme="minorHAnsi" w:hAnsiTheme="minorHAnsi" w:cstheme="minorHAnsi"/>
          <w:szCs w:val="20"/>
        </w:rPr>
      </w:pPr>
      <w:r w:rsidRPr="009B12E5">
        <w:rPr>
          <w:rFonts w:asciiTheme="minorHAnsi" w:hAnsiTheme="minorHAnsi" w:cstheme="minorHAnsi"/>
          <w:b/>
          <w:bCs/>
          <w:szCs w:val="20"/>
        </w:rPr>
        <w:t xml:space="preserve">Course Name: </w:t>
      </w:r>
      <w:del w:id="0" w:author="James" w:date="2021-10-05T11:28:00Z">
        <w:r w:rsidR="009B12E5" w:rsidRPr="009B12E5" w:rsidDel="00500096">
          <w:rPr>
            <w:rFonts w:asciiTheme="minorHAnsi" w:hAnsiTheme="minorHAnsi" w:cstheme="minorHAnsi"/>
            <w:szCs w:val="20"/>
          </w:rPr>
          <w:delText>Introduction to</w:delText>
        </w:r>
      </w:del>
      <w:bookmarkStart w:id="1" w:name="_Hlk84325726"/>
      <w:ins w:id="2" w:author="James" w:date="2021-10-05T11:28:00Z">
        <w:r w:rsidR="00500096">
          <w:rPr>
            <w:rFonts w:asciiTheme="minorHAnsi" w:hAnsiTheme="minorHAnsi" w:cstheme="minorHAnsi"/>
            <w:szCs w:val="20"/>
          </w:rPr>
          <w:t>Applied</w:t>
        </w:r>
      </w:ins>
      <w:r w:rsidR="009B12E5" w:rsidRPr="009B12E5">
        <w:rPr>
          <w:rFonts w:asciiTheme="minorHAnsi" w:hAnsiTheme="minorHAnsi" w:cstheme="minorHAnsi"/>
          <w:szCs w:val="20"/>
        </w:rPr>
        <w:t xml:space="preserve"> Artificial Intelligence (AI) and Machine Learning (ML)</w:t>
      </w:r>
      <w:bookmarkEnd w:id="1"/>
    </w:p>
    <w:p w14:paraId="26BA5173" w14:textId="3B814773" w:rsidR="009B12E5" w:rsidRPr="009B12E5" w:rsidRDefault="00AD1037" w:rsidP="009B12E5">
      <w:pPr>
        <w:rPr>
          <w:rFonts w:asciiTheme="minorHAnsi" w:hAnsiTheme="minorHAnsi" w:cstheme="minorHAnsi"/>
          <w:szCs w:val="20"/>
        </w:rPr>
      </w:pPr>
      <w:r w:rsidRPr="009B12E5">
        <w:rPr>
          <w:rFonts w:asciiTheme="minorHAnsi" w:hAnsiTheme="minorHAnsi" w:cstheme="minorHAnsi"/>
          <w:b/>
          <w:bCs/>
          <w:szCs w:val="20"/>
        </w:rPr>
        <w:t xml:space="preserve">Intended Audience: </w:t>
      </w:r>
      <w:r w:rsidR="009B12E5" w:rsidRPr="009B12E5">
        <w:rPr>
          <w:rFonts w:asciiTheme="minorHAnsi" w:hAnsiTheme="minorHAnsi" w:cstheme="minorHAnsi"/>
          <w:szCs w:val="20"/>
        </w:rPr>
        <w:t>This introduction-level hands-on course explores the field of artificial intelligence (AI), programming, logic, search, machine learning (ML), and natural language understanding. You’ll learn current AI and ML methods, tools, techniques, and their application to computational problems.</w:t>
      </w:r>
    </w:p>
    <w:p w14:paraId="16E9371D" w14:textId="7AAAE6AB" w:rsidR="00AD1037" w:rsidRPr="009B12E5" w:rsidRDefault="009B12E5" w:rsidP="009B12E5">
      <w:pPr>
        <w:rPr>
          <w:rFonts w:asciiTheme="minorHAnsi" w:hAnsiTheme="minorHAnsi" w:cstheme="minorHAnsi"/>
          <w:szCs w:val="20"/>
        </w:rPr>
      </w:pPr>
      <w:r w:rsidRPr="009B12E5">
        <w:rPr>
          <w:rFonts w:asciiTheme="minorHAnsi" w:hAnsiTheme="minorHAnsi" w:cstheme="minorHAnsi"/>
          <w:szCs w:val="20"/>
        </w:rPr>
        <w:t>In this course, we’ll cut through the math and you’ll learn exactly how machine learning algorithms work. We’ll focus on the algorithms used to create machine learning models. Using clear explanations, simple Python code (no libraries), and step-by-step labs, you’ll discover how to load and prepare data, evaluate your models, and implement a suite of linear and nonlinear algorithms along with assembling algorithms from scratch. You’ll also learn about algorithm applicability along with their limitations and practical use cases.</w:t>
      </w:r>
    </w:p>
    <w:p w14:paraId="588A48BC" w14:textId="65D6C0AF" w:rsidR="00AD1037" w:rsidRPr="009B12E5" w:rsidRDefault="009B12E5" w:rsidP="00AD1037">
      <w:pPr>
        <w:rPr>
          <w:rFonts w:asciiTheme="minorHAnsi" w:hAnsiTheme="minorHAnsi" w:cstheme="minorHAnsi"/>
          <w:i/>
          <w:iCs/>
          <w:szCs w:val="20"/>
        </w:rPr>
      </w:pPr>
      <w:r w:rsidRPr="009B12E5">
        <w:rPr>
          <w:rFonts w:asciiTheme="minorHAnsi" w:hAnsiTheme="minorHAnsi" w:cstheme="minorHAnsi"/>
          <w:i/>
          <w:iCs/>
          <w:szCs w:val="20"/>
        </w:rPr>
        <w:t>Business Analysts, Data Analysts, Developers, Administrators, Architects, Managers, and others new to AI and ML who want to understand the core skills and how to put them into practice.</w:t>
      </w:r>
      <w:r w:rsidR="00AD1037" w:rsidRPr="009B12E5">
        <w:rPr>
          <w:rFonts w:asciiTheme="minorHAnsi" w:hAnsiTheme="minorHAnsi" w:cstheme="minorHAnsi"/>
          <w:i/>
          <w:iCs/>
          <w:szCs w:val="20"/>
        </w:rPr>
        <w:t>.</w:t>
      </w:r>
    </w:p>
    <w:p w14:paraId="5106FB47" w14:textId="66AB4804" w:rsidR="00AD1037" w:rsidRPr="009B12E5" w:rsidRDefault="00AD1037" w:rsidP="00E35EF1">
      <w:pPr>
        <w:rPr>
          <w:rFonts w:asciiTheme="minorHAnsi" w:hAnsiTheme="minorHAnsi" w:cstheme="minorHAnsi"/>
          <w:b/>
          <w:bCs/>
          <w:szCs w:val="20"/>
        </w:rPr>
      </w:pPr>
      <w:r w:rsidRPr="009B12E5">
        <w:rPr>
          <w:rFonts w:asciiTheme="minorHAnsi" w:hAnsiTheme="minorHAnsi" w:cstheme="minorHAnsi"/>
          <w:b/>
          <w:bCs/>
          <w:szCs w:val="20"/>
        </w:rPr>
        <w:t xml:space="preserve">Audience Capacity: </w:t>
      </w:r>
      <w:r w:rsidRPr="009B12E5">
        <w:rPr>
          <w:rFonts w:asciiTheme="minorHAnsi" w:hAnsiTheme="minorHAnsi" w:cstheme="minorHAnsi"/>
          <w:szCs w:val="20"/>
        </w:rPr>
        <w:t>24 students</w:t>
      </w:r>
    </w:p>
    <w:p w14:paraId="0A924CCE" w14:textId="27A8E4F3" w:rsidR="00AD1037" w:rsidRPr="009B12E5" w:rsidRDefault="00AD1037" w:rsidP="00AD1037">
      <w:pPr>
        <w:tabs>
          <w:tab w:val="left" w:pos="1185"/>
        </w:tabs>
        <w:rPr>
          <w:rFonts w:asciiTheme="minorHAnsi" w:hAnsiTheme="minorHAnsi" w:cstheme="minorHAnsi"/>
          <w:b/>
          <w:bCs/>
          <w:szCs w:val="20"/>
        </w:rPr>
      </w:pPr>
      <w:r w:rsidRPr="009B12E5">
        <w:rPr>
          <w:rFonts w:asciiTheme="minorHAnsi" w:hAnsiTheme="minorHAnsi" w:cstheme="minorHAnsi"/>
          <w:b/>
          <w:bCs/>
          <w:szCs w:val="20"/>
          <w:highlight w:val="yellow"/>
        </w:rPr>
        <w:t xml:space="preserve">Price: </w:t>
      </w:r>
      <w:r w:rsidRPr="009B12E5">
        <w:rPr>
          <w:rFonts w:asciiTheme="minorHAnsi" w:hAnsiTheme="minorHAnsi" w:cstheme="minorHAnsi"/>
          <w:szCs w:val="20"/>
          <w:highlight w:val="yellow"/>
        </w:rPr>
        <w:t>Not included until the student amount is confirmed.</w:t>
      </w:r>
      <w:r w:rsidRPr="009B12E5">
        <w:rPr>
          <w:rFonts w:asciiTheme="minorHAnsi" w:hAnsiTheme="minorHAnsi" w:cstheme="minorHAnsi"/>
          <w:szCs w:val="20"/>
        </w:rPr>
        <w:t xml:space="preserve"> </w:t>
      </w:r>
    </w:p>
    <w:p w14:paraId="0457A812" w14:textId="7DF4C527" w:rsidR="00AD1037" w:rsidRPr="009B12E5" w:rsidRDefault="00AD1037" w:rsidP="00E35EF1">
      <w:pPr>
        <w:rPr>
          <w:rFonts w:asciiTheme="minorHAnsi" w:hAnsiTheme="minorHAnsi" w:cstheme="minorHAnsi"/>
          <w:b/>
          <w:bCs/>
          <w:szCs w:val="20"/>
        </w:rPr>
      </w:pPr>
      <w:r w:rsidRPr="009B12E5">
        <w:rPr>
          <w:rFonts w:asciiTheme="minorHAnsi" w:hAnsiTheme="minorHAnsi" w:cstheme="minorHAnsi"/>
          <w:b/>
          <w:bCs/>
          <w:szCs w:val="20"/>
        </w:rPr>
        <w:t xml:space="preserve">Delivery Format: </w:t>
      </w:r>
      <w:r w:rsidRPr="009B12E5">
        <w:rPr>
          <w:rFonts w:asciiTheme="minorHAnsi" w:hAnsiTheme="minorHAnsi" w:cstheme="minorHAnsi"/>
          <w:szCs w:val="20"/>
        </w:rPr>
        <w:t>Virtual Live Session; multiple sessions can be offered of this course</w:t>
      </w:r>
    </w:p>
    <w:p w14:paraId="0F4B00B1" w14:textId="7C0C9C48" w:rsidR="00AD6A67" w:rsidRPr="009B12E5" w:rsidRDefault="00AD1037" w:rsidP="00AD6A67">
      <w:pPr>
        <w:shd w:val="clear" w:color="auto" w:fill="FFFFFF"/>
        <w:spacing w:after="120" w:line="240" w:lineRule="auto"/>
        <w:rPr>
          <w:rFonts w:asciiTheme="minorHAnsi" w:eastAsia="Times New Roman" w:hAnsiTheme="minorHAnsi" w:cstheme="minorHAnsi"/>
          <w:i/>
          <w:iCs/>
          <w:szCs w:val="20"/>
        </w:rPr>
      </w:pPr>
      <w:r w:rsidRPr="009B12E5">
        <w:rPr>
          <w:rFonts w:asciiTheme="minorHAnsi" w:hAnsiTheme="minorHAnsi" w:cstheme="minorHAnsi"/>
          <w:b/>
          <w:bCs/>
          <w:szCs w:val="20"/>
        </w:rPr>
        <w:t>Course Objectives:</w:t>
      </w:r>
      <w:r w:rsidRPr="009B12E5">
        <w:rPr>
          <w:rFonts w:asciiTheme="minorHAnsi" w:hAnsiTheme="minorHAnsi" w:cstheme="minorHAnsi"/>
          <w:szCs w:val="20"/>
        </w:rPr>
        <w:t xml:space="preserve"> </w:t>
      </w:r>
      <w:r w:rsidR="009B12E5" w:rsidRPr="009B12E5">
        <w:rPr>
          <w:rFonts w:asciiTheme="minorHAnsi" w:hAnsiTheme="minorHAnsi" w:cstheme="minorHAnsi"/>
          <w:i/>
          <w:iCs/>
          <w:szCs w:val="20"/>
        </w:rPr>
        <w:t>This course has a 50% hands-on labs to 50% lecture ratio with engaging instruction, demos, group discussions, labs, and project work.</w:t>
      </w:r>
    </w:p>
    <w:p w14:paraId="601984C0"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Getting Started with Python and Jupyter</w:t>
      </w:r>
    </w:p>
    <w:p w14:paraId="4E06A4D2"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Statistics and Probability Refresher and Python Practice</w:t>
      </w:r>
    </w:p>
    <w:p w14:paraId="6FEDFBC8"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Matplotlib and Advanced Probability Concepts</w:t>
      </w:r>
    </w:p>
    <w:p w14:paraId="17E10C4A"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Algorithm Overview</w:t>
      </w:r>
    </w:p>
    <w:p w14:paraId="2FA12443"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Predictive Models</w:t>
      </w:r>
    </w:p>
    <w:p w14:paraId="53F8ECB7"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Applied Machine Learning</w:t>
      </w:r>
    </w:p>
    <w:p w14:paraId="0F9E022C"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Recommender Systems</w:t>
      </w:r>
    </w:p>
    <w:p w14:paraId="3BC615B8"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Dealing with Data in the Real World</w:t>
      </w:r>
    </w:p>
    <w:p w14:paraId="393C157A"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Machine Learning on Big Data (with Apache Spark)</w:t>
      </w:r>
    </w:p>
    <w:p w14:paraId="5110B6CC"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Testing and Experimental Design</w:t>
      </w:r>
    </w:p>
    <w:p w14:paraId="1E279E67" w14:textId="77777777" w:rsidR="009B12E5" w:rsidRPr="009B12E5" w:rsidRDefault="009B12E5" w:rsidP="009B12E5">
      <w:pPr>
        <w:pStyle w:val="ListParagraph"/>
        <w:numPr>
          <w:ilvl w:val="0"/>
          <w:numId w:val="1"/>
        </w:numPr>
        <w:rPr>
          <w:rFonts w:asciiTheme="minorHAnsi" w:eastAsia="Times New Roman" w:hAnsiTheme="minorHAnsi" w:cstheme="minorHAnsi"/>
          <w:szCs w:val="20"/>
        </w:rPr>
      </w:pPr>
      <w:r w:rsidRPr="009B12E5">
        <w:rPr>
          <w:rFonts w:asciiTheme="minorHAnsi" w:eastAsia="Times New Roman" w:hAnsiTheme="minorHAnsi" w:cstheme="minorHAnsi"/>
          <w:szCs w:val="20"/>
        </w:rPr>
        <w:t>GUIs and REST: Build a UI and REST API for your Models</w:t>
      </w:r>
    </w:p>
    <w:p w14:paraId="585968B2" w14:textId="44CA338F" w:rsidR="00AD1037" w:rsidRPr="009B12E5" w:rsidRDefault="00AD1037" w:rsidP="009B12E5">
      <w:pPr>
        <w:rPr>
          <w:rFonts w:asciiTheme="minorHAnsi" w:hAnsiTheme="minorHAnsi" w:cstheme="minorHAnsi"/>
          <w:b/>
          <w:bCs/>
          <w:szCs w:val="20"/>
        </w:rPr>
      </w:pPr>
      <w:r w:rsidRPr="009B12E5">
        <w:rPr>
          <w:rFonts w:asciiTheme="minorHAnsi" w:hAnsiTheme="minorHAnsi" w:cstheme="minorHAnsi"/>
          <w:b/>
          <w:bCs/>
          <w:szCs w:val="20"/>
        </w:rPr>
        <w:t>Course Outline:</w:t>
      </w:r>
    </w:p>
    <w:p w14:paraId="145492C9"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Getting Started</w:t>
      </w:r>
    </w:p>
    <w:p w14:paraId="0B8FD575"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Installing a Python Data Science Environment</w:t>
      </w:r>
    </w:p>
    <w:p w14:paraId="27FC91F8"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Using and understanding iPython (Jupyter) Notebooks</w:t>
      </w:r>
    </w:p>
    <w:p w14:paraId="1F788DDE"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Python basics: Part 1</w:t>
      </w:r>
    </w:p>
    <w:p w14:paraId="6EE74F05"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Understanding Python code</w:t>
      </w:r>
    </w:p>
    <w:p w14:paraId="3ACF56B2"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Importing modules</w:t>
      </w:r>
    </w:p>
    <w:p w14:paraId="3F3DC973" w14:textId="77777777" w:rsidR="009B12E5" w:rsidRP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Python basics: Part 2</w:t>
      </w:r>
    </w:p>
    <w:p w14:paraId="40661200" w14:textId="00551B0F" w:rsidR="009B12E5" w:rsidRDefault="009B12E5" w:rsidP="009B12E5">
      <w:pPr>
        <w:numPr>
          <w:ilvl w:val="0"/>
          <w:numId w:val="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Running Python scripts</w:t>
      </w:r>
    </w:p>
    <w:p w14:paraId="5BFBC3A6"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26CD5FF2"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commentRangeStart w:id="3"/>
      <w:r w:rsidRPr="009B12E5">
        <w:rPr>
          <w:rFonts w:asciiTheme="minorHAnsi" w:eastAsia="Times New Roman" w:hAnsiTheme="minorHAnsi" w:cstheme="minorHAnsi"/>
          <w:b/>
          <w:bCs/>
          <w:szCs w:val="20"/>
        </w:rPr>
        <w:t>Statistics and Probability Refresher and Python Practice</w:t>
      </w:r>
    </w:p>
    <w:p w14:paraId="2FE68781"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Types of data</w:t>
      </w:r>
    </w:p>
    <w:p w14:paraId="39E9295E"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Mean, median, and mode</w:t>
      </w:r>
    </w:p>
    <w:p w14:paraId="40E4DC41"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Using mean, median, and mode in Python</w:t>
      </w:r>
    </w:p>
    <w:p w14:paraId="26E2930A"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Standard deviation and variance</w:t>
      </w:r>
    </w:p>
    <w:p w14:paraId="5D2FAFE9"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lastRenderedPageBreak/>
        <w:t>Probability density function and probability mass function</w:t>
      </w:r>
    </w:p>
    <w:p w14:paraId="097C7037" w14:textId="77777777" w:rsidR="009B12E5" w:rsidRP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Types of data distributions</w:t>
      </w:r>
    </w:p>
    <w:p w14:paraId="05E9970C" w14:textId="6DDA16AA" w:rsidR="009B12E5" w:rsidRDefault="009B12E5" w:rsidP="009B12E5">
      <w:pPr>
        <w:numPr>
          <w:ilvl w:val="0"/>
          <w:numId w:val="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Percentiles and moments</w:t>
      </w:r>
      <w:commentRangeEnd w:id="3"/>
      <w:r w:rsidR="00300625">
        <w:rPr>
          <w:rStyle w:val="CommentReference"/>
        </w:rPr>
        <w:commentReference w:id="3"/>
      </w:r>
    </w:p>
    <w:p w14:paraId="62A46719"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6D544926"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Matplotlib and Advanced Probability Concepts</w:t>
      </w:r>
    </w:p>
    <w:p w14:paraId="558733EF" w14:textId="77777777" w:rsidR="009B12E5" w:rsidRPr="009B12E5" w:rsidRDefault="009B12E5" w:rsidP="009B12E5">
      <w:pPr>
        <w:numPr>
          <w:ilvl w:val="0"/>
          <w:numId w:val="4"/>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A crash course in Matplotlib</w:t>
      </w:r>
    </w:p>
    <w:p w14:paraId="3EE03EDA" w14:textId="77777777" w:rsidR="009B12E5" w:rsidRPr="009B12E5" w:rsidRDefault="009B12E5" w:rsidP="009B12E5">
      <w:pPr>
        <w:numPr>
          <w:ilvl w:val="0"/>
          <w:numId w:val="4"/>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Covariance and correlation</w:t>
      </w:r>
    </w:p>
    <w:p w14:paraId="3BD801AB" w14:textId="77777777" w:rsidR="009B12E5" w:rsidRPr="009B12E5" w:rsidRDefault="009B12E5" w:rsidP="009B12E5">
      <w:pPr>
        <w:numPr>
          <w:ilvl w:val="0"/>
          <w:numId w:val="4"/>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Conditional probability</w:t>
      </w:r>
    </w:p>
    <w:p w14:paraId="68C4DA1B" w14:textId="0A1B22C4" w:rsidR="009B12E5" w:rsidRDefault="009B12E5" w:rsidP="009B12E5">
      <w:pPr>
        <w:numPr>
          <w:ilvl w:val="0"/>
          <w:numId w:val="4"/>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Bayes' theorem</w:t>
      </w:r>
    </w:p>
    <w:p w14:paraId="4E116A3E"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62F0279B"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Algorithm Overview</w:t>
      </w:r>
    </w:p>
    <w:p w14:paraId="322C516E" w14:textId="77777777" w:rsidR="009B12E5" w:rsidRPr="009B12E5" w:rsidRDefault="009B12E5" w:rsidP="009B12E5">
      <w:pPr>
        <w:numPr>
          <w:ilvl w:val="0"/>
          <w:numId w:val="5"/>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Data Prep</w:t>
      </w:r>
    </w:p>
    <w:p w14:paraId="693CC6EB" w14:textId="77777777" w:rsidR="009B12E5" w:rsidRPr="009B12E5" w:rsidRDefault="009B12E5" w:rsidP="009B12E5">
      <w:pPr>
        <w:numPr>
          <w:ilvl w:val="0"/>
          <w:numId w:val="5"/>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Linear Algorithms</w:t>
      </w:r>
    </w:p>
    <w:p w14:paraId="5BA81D08" w14:textId="77777777" w:rsidR="009B12E5" w:rsidRPr="009B12E5" w:rsidRDefault="009B12E5" w:rsidP="009B12E5">
      <w:pPr>
        <w:numPr>
          <w:ilvl w:val="0"/>
          <w:numId w:val="5"/>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Non-Linear Algorithms</w:t>
      </w:r>
    </w:p>
    <w:p w14:paraId="5B6E98D1" w14:textId="0D25B517" w:rsidR="009B12E5" w:rsidRDefault="009B12E5" w:rsidP="009B12E5">
      <w:pPr>
        <w:numPr>
          <w:ilvl w:val="0"/>
          <w:numId w:val="5"/>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Ensembles</w:t>
      </w:r>
    </w:p>
    <w:p w14:paraId="7AA0E601"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3CE96CC2"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Predictive Models</w:t>
      </w:r>
    </w:p>
    <w:p w14:paraId="61FE185B" w14:textId="77777777" w:rsidR="009B12E5" w:rsidRPr="009B12E5" w:rsidRDefault="009B12E5" w:rsidP="009B12E5">
      <w:pPr>
        <w:numPr>
          <w:ilvl w:val="0"/>
          <w:numId w:val="6"/>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Linear regression</w:t>
      </w:r>
    </w:p>
    <w:p w14:paraId="6BF938A4" w14:textId="77777777" w:rsidR="009B12E5" w:rsidRPr="009B12E5" w:rsidRDefault="009B12E5" w:rsidP="009B12E5">
      <w:pPr>
        <w:numPr>
          <w:ilvl w:val="0"/>
          <w:numId w:val="6"/>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Polynomial regression</w:t>
      </w:r>
    </w:p>
    <w:p w14:paraId="52FEE6C2" w14:textId="77777777" w:rsidR="009B12E5" w:rsidRPr="009B12E5" w:rsidRDefault="009B12E5" w:rsidP="009B12E5">
      <w:pPr>
        <w:numPr>
          <w:ilvl w:val="0"/>
          <w:numId w:val="6"/>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Multivariate regression and predicting car prices</w:t>
      </w:r>
    </w:p>
    <w:p w14:paraId="17E791FF" w14:textId="59873BE8" w:rsidR="009B12E5" w:rsidRDefault="009B12E5" w:rsidP="009B12E5">
      <w:pPr>
        <w:numPr>
          <w:ilvl w:val="0"/>
          <w:numId w:val="6"/>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Multi-level models</w:t>
      </w:r>
    </w:p>
    <w:p w14:paraId="3412295F"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29D89E3B"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Applied Machine Learning with Python</w:t>
      </w:r>
    </w:p>
    <w:p w14:paraId="763B18EB" w14:textId="77777777" w:rsidR="009B12E5" w:rsidRPr="009B12E5" w:rsidRDefault="009B12E5" w:rsidP="009B12E5">
      <w:pPr>
        <w:numPr>
          <w:ilvl w:val="0"/>
          <w:numId w:val="7"/>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Machine learning and train/test</w:t>
      </w:r>
    </w:p>
    <w:p w14:paraId="5437E741" w14:textId="77777777" w:rsidR="009B12E5" w:rsidRPr="009B12E5" w:rsidRDefault="009B12E5" w:rsidP="009B12E5">
      <w:pPr>
        <w:numPr>
          <w:ilvl w:val="0"/>
          <w:numId w:val="7"/>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Using train/test to prevent overfitting of a polynomial regression</w:t>
      </w:r>
    </w:p>
    <w:p w14:paraId="7FAF9A6D" w14:textId="77777777" w:rsidR="009B12E5" w:rsidRPr="009B12E5" w:rsidRDefault="009B12E5" w:rsidP="009B12E5">
      <w:pPr>
        <w:numPr>
          <w:ilvl w:val="0"/>
          <w:numId w:val="7"/>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Bayesian methods: Concepts</w:t>
      </w:r>
    </w:p>
    <w:p w14:paraId="0EC4446E" w14:textId="77777777" w:rsidR="009B12E5" w:rsidRPr="009B12E5" w:rsidRDefault="009B12E5" w:rsidP="009B12E5">
      <w:pPr>
        <w:numPr>
          <w:ilvl w:val="0"/>
          <w:numId w:val="7"/>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Implementing a spam classifier with Naïve Bayes</w:t>
      </w:r>
    </w:p>
    <w:p w14:paraId="1A81FB1E" w14:textId="7C7C1FDA" w:rsidR="009B12E5" w:rsidRDefault="009B12E5" w:rsidP="009B12E5">
      <w:pPr>
        <w:numPr>
          <w:ilvl w:val="0"/>
          <w:numId w:val="7"/>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K-Means clustering</w:t>
      </w:r>
    </w:p>
    <w:p w14:paraId="40DEDD3D"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078B687F"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commentRangeStart w:id="4"/>
      <w:commentRangeStart w:id="5"/>
      <w:r w:rsidRPr="009B12E5">
        <w:rPr>
          <w:rFonts w:asciiTheme="minorHAnsi" w:eastAsia="Times New Roman" w:hAnsiTheme="minorHAnsi" w:cstheme="minorHAnsi"/>
          <w:b/>
          <w:bCs/>
          <w:szCs w:val="20"/>
        </w:rPr>
        <w:t>Recommender Systems</w:t>
      </w:r>
    </w:p>
    <w:p w14:paraId="0A348544"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What are recommender systems?</w:t>
      </w:r>
    </w:p>
    <w:p w14:paraId="1BE92CDD"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Item-based collaborative filtering</w:t>
      </w:r>
    </w:p>
    <w:p w14:paraId="5B6AE5BD"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How item-based collaborative filtering works?</w:t>
      </w:r>
    </w:p>
    <w:p w14:paraId="2EFC5A21"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Finding movie similarities</w:t>
      </w:r>
    </w:p>
    <w:p w14:paraId="221A6EFE"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Improving the results of movie similarities</w:t>
      </w:r>
    </w:p>
    <w:p w14:paraId="6B20D94B" w14:textId="77777777" w:rsidR="009B12E5" w:rsidRP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Making movie recommendations to people</w:t>
      </w:r>
    </w:p>
    <w:p w14:paraId="663CF5F9" w14:textId="2692B209" w:rsidR="009B12E5" w:rsidRDefault="009B12E5" w:rsidP="009B12E5">
      <w:pPr>
        <w:numPr>
          <w:ilvl w:val="0"/>
          <w:numId w:val="8"/>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Improving the recommendation results</w:t>
      </w:r>
      <w:commentRangeEnd w:id="4"/>
      <w:r w:rsidR="00300625">
        <w:rPr>
          <w:rStyle w:val="CommentReference"/>
        </w:rPr>
        <w:commentReference w:id="4"/>
      </w:r>
      <w:commentRangeEnd w:id="5"/>
      <w:r w:rsidR="00644A73">
        <w:rPr>
          <w:rStyle w:val="CommentReference"/>
        </w:rPr>
        <w:commentReference w:id="5"/>
      </w:r>
    </w:p>
    <w:p w14:paraId="64C4CC9F" w14:textId="6CEAE94B" w:rsid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0B04D3EA"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4BB548AB"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lastRenderedPageBreak/>
        <w:t>More Applied Machine Learning Techniques</w:t>
      </w:r>
    </w:p>
    <w:p w14:paraId="04B1A197" w14:textId="77777777" w:rsidR="009B12E5" w:rsidRP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K-nearest neighbors - concepts</w:t>
      </w:r>
    </w:p>
    <w:p w14:paraId="2D90CCB0" w14:textId="77777777" w:rsidR="009B12E5" w:rsidRP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Using KNN to predict a rating for a movie</w:t>
      </w:r>
    </w:p>
    <w:p w14:paraId="27094392" w14:textId="77777777" w:rsidR="009B12E5" w:rsidRP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Dimensionality reduction and principal component analysis</w:t>
      </w:r>
    </w:p>
    <w:p w14:paraId="29720465" w14:textId="77777777" w:rsidR="009B12E5" w:rsidRP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A PCA example with the Iris dataset</w:t>
      </w:r>
    </w:p>
    <w:p w14:paraId="161F4DB1" w14:textId="77777777" w:rsidR="009B12E5" w:rsidRP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Data warehousing overview</w:t>
      </w:r>
    </w:p>
    <w:p w14:paraId="49F43F37" w14:textId="5927802F" w:rsidR="009B12E5" w:rsidRDefault="009B12E5" w:rsidP="009B12E5">
      <w:pPr>
        <w:numPr>
          <w:ilvl w:val="0"/>
          <w:numId w:val="9"/>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Reinforcement learning</w:t>
      </w:r>
    </w:p>
    <w:p w14:paraId="5B6D66B6"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3A29F87F"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Dealing with Data in the Real World</w:t>
      </w:r>
    </w:p>
    <w:p w14:paraId="772EFFF8" w14:textId="77777777" w:rsidR="009B12E5" w:rsidRP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Bias/variance trade-off</w:t>
      </w:r>
    </w:p>
    <w:p w14:paraId="611EB325" w14:textId="77777777" w:rsidR="009B12E5" w:rsidRP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K-fold cross-validation to avoid overfitting</w:t>
      </w:r>
    </w:p>
    <w:p w14:paraId="71CB7B90" w14:textId="77777777" w:rsidR="009B12E5" w:rsidRP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Data cleaning and normalization</w:t>
      </w:r>
    </w:p>
    <w:p w14:paraId="26503D73" w14:textId="77777777" w:rsidR="009B12E5" w:rsidRP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Cleaning web log data</w:t>
      </w:r>
    </w:p>
    <w:p w14:paraId="6F521B3F" w14:textId="77777777" w:rsidR="009B12E5" w:rsidRP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Normalizing numerical data</w:t>
      </w:r>
    </w:p>
    <w:p w14:paraId="3BEC421D" w14:textId="22607F65" w:rsidR="009B12E5" w:rsidRDefault="009B12E5" w:rsidP="009B12E5">
      <w:pPr>
        <w:numPr>
          <w:ilvl w:val="0"/>
          <w:numId w:val="10"/>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Detecting outliers</w:t>
      </w:r>
    </w:p>
    <w:p w14:paraId="6B0406CD"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71B120AF"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Apache Spark: Machine Learning on Big Data</w:t>
      </w:r>
    </w:p>
    <w:p w14:paraId="333FC4B9"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Installing Spark</w:t>
      </w:r>
    </w:p>
    <w:p w14:paraId="306ABD75"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Spark introduction</w:t>
      </w:r>
    </w:p>
    <w:p w14:paraId="09F2F997"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Spark and Resilient Distributed Datasets (RDD)</w:t>
      </w:r>
    </w:p>
    <w:p w14:paraId="495DBF4A"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Introducing MLlib</w:t>
      </w:r>
    </w:p>
    <w:p w14:paraId="2C8064E2"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Decision Trees in Spark with MLlib</w:t>
      </w:r>
    </w:p>
    <w:p w14:paraId="54AAF443"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K-Means Clustering in Spark</w:t>
      </w:r>
    </w:p>
    <w:p w14:paraId="3D699717"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TF-IDF</w:t>
      </w:r>
    </w:p>
    <w:p w14:paraId="16D624A6" w14:textId="77777777" w:rsidR="009B12E5" w:rsidRP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Searching wikipedia with Spark MLlib</w:t>
      </w:r>
    </w:p>
    <w:p w14:paraId="3048BF3C" w14:textId="0D6DFFA3" w:rsidR="009B12E5" w:rsidRDefault="009B12E5" w:rsidP="009B12E5">
      <w:pPr>
        <w:numPr>
          <w:ilvl w:val="0"/>
          <w:numId w:val="11"/>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Using the Spark 2.0 DataFrame API for MLlib</w:t>
      </w:r>
    </w:p>
    <w:p w14:paraId="4FF4BF92"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71DD2CD9"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Testing and Experimental Design</w:t>
      </w:r>
    </w:p>
    <w:p w14:paraId="4D0E68AF" w14:textId="77777777" w:rsidR="009B12E5" w:rsidRPr="009B12E5" w:rsidRDefault="009B12E5" w:rsidP="009B12E5">
      <w:pPr>
        <w:numPr>
          <w:ilvl w:val="0"/>
          <w:numId w:val="1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A/B testing concepts</w:t>
      </w:r>
    </w:p>
    <w:p w14:paraId="3CD2D21F" w14:textId="77777777" w:rsidR="009B12E5" w:rsidRPr="009B12E5" w:rsidRDefault="009B12E5" w:rsidP="009B12E5">
      <w:pPr>
        <w:numPr>
          <w:ilvl w:val="0"/>
          <w:numId w:val="1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T-test and p-value</w:t>
      </w:r>
    </w:p>
    <w:p w14:paraId="7ED3D336" w14:textId="77777777" w:rsidR="009B12E5" w:rsidRPr="009B12E5" w:rsidRDefault="009B12E5" w:rsidP="009B12E5">
      <w:pPr>
        <w:numPr>
          <w:ilvl w:val="0"/>
          <w:numId w:val="1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Measuring t-statistics and p-values using Python</w:t>
      </w:r>
    </w:p>
    <w:p w14:paraId="1F5ACAA9" w14:textId="77777777" w:rsidR="009B12E5" w:rsidRPr="009B12E5" w:rsidRDefault="009B12E5" w:rsidP="009B12E5">
      <w:pPr>
        <w:numPr>
          <w:ilvl w:val="0"/>
          <w:numId w:val="1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Determining how long to run an experiment for</w:t>
      </w:r>
    </w:p>
    <w:p w14:paraId="791D7B99" w14:textId="7B661615" w:rsidR="009B12E5" w:rsidRDefault="009B12E5" w:rsidP="009B12E5">
      <w:pPr>
        <w:numPr>
          <w:ilvl w:val="0"/>
          <w:numId w:val="12"/>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A/B test gotchas</w:t>
      </w:r>
    </w:p>
    <w:p w14:paraId="166A1FDD" w14:textId="77777777" w:rsidR="009B12E5" w:rsidRPr="009B12E5" w:rsidRDefault="009B12E5" w:rsidP="009B12E5">
      <w:pPr>
        <w:shd w:val="clear" w:color="auto" w:fill="FFFFFF"/>
        <w:spacing w:after="120" w:line="240" w:lineRule="auto"/>
        <w:ind w:left="720"/>
        <w:rPr>
          <w:rFonts w:asciiTheme="minorHAnsi" w:eastAsia="Times New Roman" w:hAnsiTheme="minorHAnsi" w:cstheme="minorHAnsi"/>
          <w:szCs w:val="20"/>
        </w:rPr>
      </w:pPr>
    </w:p>
    <w:p w14:paraId="7B1BA459" w14:textId="77777777" w:rsidR="009B12E5" w:rsidRPr="009B12E5" w:rsidRDefault="009B12E5" w:rsidP="009B12E5">
      <w:pPr>
        <w:shd w:val="clear" w:color="auto" w:fill="FFFFFF"/>
        <w:spacing w:after="180" w:line="240" w:lineRule="auto"/>
        <w:rPr>
          <w:rFonts w:asciiTheme="minorHAnsi" w:eastAsia="Times New Roman" w:hAnsiTheme="minorHAnsi" w:cstheme="minorHAnsi"/>
          <w:szCs w:val="20"/>
        </w:rPr>
      </w:pPr>
      <w:r w:rsidRPr="009B12E5">
        <w:rPr>
          <w:rFonts w:asciiTheme="minorHAnsi" w:eastAsia="Times New Roman" w:hAnsiTheme="minorHAnsi" w:cstheme="minorHAnsi"/>
          <w:b/>
          <w:bCs/>
          <w:szCs w:val="20"/>
        </w:rPr>
        <w:t>GUIs and REST</w:t>
      </w:r>
    </w:p>
    <w:p w14:paraId="6E7CEFA1" w14:textId="77777777" w:rsidR="009B12E5" w:rsidRPr="009B12E5" w:rsidRDefault="009B12E5" w:rsidP="009B12E5">
      <w:pPr>
        <w:numPr>
          <w:ilvl w:val="0"/>
          <w:numId w:val="1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Build a UI for your Models</w:t>
      </w:r>
    </w:p>
    <w:p w14:paraId="4A01D2B9" w14:textId="77777777" w:rsidR="009B12E5" w:rsidRPr="009B12E5" w:rsidRDefault="009B12E5" w:rsidP="009B12E5">
      <w:pPr>
        <w:numPr>
          <w:ilvl w:val="0"/>
          <w:numId w:val="13"/>
        </w:numPr>
        <w:shd w:val="clear" w:color="auto" w:fill="FFFFFF"/>
        <w:spacing w:after="120" w:line="240" w:lineRule="auto"/>
        <w:rPr>
          <w:rFonts w:asciiTheme="minorHAnsi" w:eastAsia="Times New Roman" w:hAnsiTheme="minorHAnsi" w:cstheme="minorHAnsi"/>
          <w:szCs w:val="20"/>
        </w:rPr>
      </w:pPr>
      <w:r w:rsidRPr="009B12E5">
        <w:rPr>
          <w:rFonts w:asciiTheme="minorHAnsi" w:eastAsia="Times New Roman" w:hAnsiTheme="minorHAnsi" w:cstheme="minorHAnsi"/>
          <w:szCs w:val="20"/>
        </w:rPr>
        <w:t>Build a REST API for your Models</w:t>
      </w:r>
    </w:p>
    <w:p w14:paraId="1C28DE3A" w14:textId="10F8E56B" w:rsidR="009B12E5" w:rsidRDefault="009B12E5" w:rsidP="009B12E5">
      <w:pPr>
        <w:rPr>
          <w:rFonts w:asciiTheme="minorHAnsi" w:hAnsiTheme="minorHAnsi" w:cstheme="minorHAnsi"/>
          <w:b/>
          <w:bCs/>
          <w:szCs w:val="20"/>
        </w:rPr>
      </w:pPr>
    </w:p>
    <w:p w14:paraId="3785EB8D" w14:textId="3FE191DF" w:rsidR="00300625" w:rsidRDefault="00300625" w:rsidP="009B12E5">
      <w:pPr>
        <w:rPr>
          <w:ins w:id="6" w:author="Rodriguez, Tiffany" w:date="2021-10-06T13:36:00Z"/>
          <w:rFonts w:asciiTheme="minorHAnsi" w:hAnsiTheme="minorHAnsi" w:cstheme="minorHAnsi"/>
          <w:b/>
          <w:bCs/>
          <w:szCs w:val="20"/>
        </w:rPr>
      </w:pPr>
      <w:ins w:id="7" w:author="James" w:date="2021-10-05T11:07:00Z">
        <w:r>
          <w:rPr>
            <w:rFonts w:asciiTheme="minorHAnsi" w:hAnsiTheme="minorHAnsi" w:cstheme="minorHAnsi"/>
            <w:b/>
            <w:bCs/>
            <w:szCs w:val="20"/>
          </w:rPr>
          <w:t>Machine Learning Risks</w:t>
        </w:r>
      </w:ins>
    </w:p>
    <w:p w14:paraId="385028F6" w14:textId="77777777" w:rsidR="00644A73" w:rsidRDefault="00644A73" w:rsidP="00644A73">
      <w:pPr>
        <w:pStyle w:val="ListParagraph"/>
        <w:numPr>
          <w:ilvl w:val="0"/>
          <w:numId w:val="14"/>
        </w:numPr>
        <w:rPr>
          <w:ins w:id="8" w:author="Rodriguez, Tiffany" w:date="2021-10-06T13:36:00Z"/>
          <w:rFonts w:asciiTheme="minorHAnsi" w:hAnsiTheme="minorHAnsi" w:cstheme="minorHAnsi"/>
          <w:szCs w:val="20"/>
        </w:rPr>
      </w:pPr>
      <w:commentRangeStart w:id="9"/>
      <w:ins w:id="10" w:author="Rodriguez, Tiffany" w:date="2021-10-06T13:36:00Z">
        <w:r>
          <w:rPr>
            <w:rFonts w:asciiTheme="minorHAnsi" w:hAnsiTheme="minorHAnsi" w:cstheme="minorHAnsi"/>
            <w:szCs w:val="20"/>
          </w:rPr>
          <w:lastRenderedPageBreak/>
          <w:t>Machine Learning Risks</w:t>
        </w:r>
      </w:ins>
    </w:p>
    <w:p w14:paraId="76404845" w14:textId="77777777" w:rsidR="00644A73" w:rsidRDefault="00644A73" w:rsidP="00644A73">
      <w:pPr>
        <w:pStyle w:val="ListParagraph"/>
        <w:numPr>
          <w:ilvl w:val="0"/>
          <w:numId w:val="15"/>
        </w:numPr>
        <w:rPr>
          <w:ins w:id="11" w:author="Rodriguez, Tiffany" w:date="2021-10-06T13:36:00Z"/>
          <w:rFonts w:asciiTheme="minorHAnsi" w:hAnsiTheme="minorHAnsi" w:cstheme="minorHAnsi"/>
          <w:szCs w:val="20"/>
        </w:rPr>
      </w:pPr>
      <w:ins w:id="12" w:author="Rodriguez, Tiffany" w:date="2021-10-06T13:36:00Z">
        <w:r>
          <w:rPr>
            <w:rFonts w:asciiTheme="minorHAnsi" w:hAnsiTheme="minorHAnsi" w:cstheme="minorHAnsi"/>
            <w:szCs w:val="20"/>
          </w:rPr>
          <w:t>Risk relate to ML development and use</w:t>
        </w:r>
      </w:ins>
    </w:p>
    <w:p w14:paraId="1B217648" w14:textId="77777777" w:rsidR="00644A73" w:rsidRDefault="00644A73" w:rsidP="00644A73">
      <w:pPr>
        <w:pStyle w:val="ListParagraph"/>
        <w:numPr>
          <w:ilvl w:val="0"/>
          <w:numId w:val="15"/>
        </w:numPr>
        <w:rPr>
          <w:ins w:id="13" w:author="Rodriguez, Tiffany" w:date="2021-10-06T13:36:00Z"/>
          <w:rFonts w:asciiTheme="minorHAnsi" w:hAnsiTheme="minorHAnsi" w:cstheme="minorHAnsi"/>
          <w:szCs w:val="20"/>
        </w:rPr>
      </w:pPr>
      <w:ins w:id="14" w:author="Rodriguez, Tiffany" w:date="2021-10-06T13:36:00Z">
        <w:r>
          <w:rPr>
            <w:rFonts w:asciiTheme="minorHAnsi" w:hAnsiTheme="minorHAnsi" w:cstheme="minorHAnsi"/>
            <w:szCs w:val="20"/>
          </w:rPr>
          <w:t>Performance testing</w:t>
        </w:r>
      </w:ins>
    </w:p>
    <w:p w14:paraId="6DC35B54" w14:textId="77777777" w:rsidR="00644A73" w:rsidRDefault="00644A73" w:rsidP="00644A73">
      <w:pPr>
        <w:pStyle w:val="ListParagraph"/>
        <w:numPr>
          <w:ilvl w:val="0"/>
          <w:numId w:val="15"/>
        </w:numPr>
        <w:rPr>
          <w:ins w:id="15" w:author="Rodriguez, Tiffany" w:date="2021-10-06T13:36:00Z"/>
          <w:rFonts w:asciiTheme="minorHAnsi" w:hAnsiTheme="minorHAnsi" w:cstheme="minorHAnsi"/>
          <w:szCs w:val="20"/>
        </w:rPr>
      </w:pPr>
      <w:ins w:id="16" w:author="Rodriguez, Tiffany" w:date="2021-10-06T13:36:00Z">
        <w:r>
          <w:rPr>
            <w:rFonts w:asciiTheme="minorHAnsi" w:hAnsiTheme="minorHAnsi" w:cstheme="minorHAnsi"/>
            <w:szCs w:val="20"/>
          </w:rPr>
          <w:t>ETC</w:t>
        </w:r>
        <w:commentRangeEnd w:id="9"/>
        <w:r>
          <w:rPr>
            <w:rStyle w:val="CommentReference"/>
          </w:rPr>
          <w:commentReference w:id="9"/>
        </w:r>
      </w:ins>
    </w:p>
    <w:p w14:paraId="4BA5F260" w14:textId="77777777" w:rsidR="00644A73" w:rsidRPr="009B12E5" w:rsidRDefault="00644A73" w:rsidP="009B12E5">
      <w:pPr>
        <w:rPr>
          <w:rFonts w:asciiTheme="minorHAnsi" w:hAnsiTheme="minorHAnsi" w:cstheme="minorHAnsi"/>
          <w:b/>
          <w:bCs/>
          <w:szCs w:val="20"/>
        </w:rPr>
      </w:pPr>
    </w:p>
    <w:sectPr w:rsidR="00644A73" w:rsidRPr="009B12E5" w:rsidSect="00AD1037">
      <w:footerReference w:type="default" r:id="rId1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Oche, James" w:date="2021-10-05T11:06:00Z" w:initials="J">
    <w:p w14:paraId="2829EEC8" w14:textId="486BB6ED" w:rsidR="00300625" w:rsidRDefault="00300625">
      <w:pPr>
        <w:pStyle w:val="CommentText"/>
      </w:pPr>
      <w:r>
        <w:rPr>
          <w:rStyle w:val="CommentReference"/>
        </w:rPr>
        <w:annotationRef/>
      </w:r>
      <w:r w:rsidR="00C85D8C">
        <w:t>We can skip these intro to Python and focus more on “Applied Machine Learning with Python” type deep dives below</w:t>
      </w:r>
    </w:p>
  </w:comment>
  <w:comment w:id="4" w:author="Oche, James" w:date="2021-10-05T11:06:00Z" w:initials="J">
    <w:p w14:paraId="73F40B82" w14:textId="4750951A" w:rsidR="00300625" w:rsidRDefault="00300625">
      <w:pPr>
        <w:pStyle w:val="CommentText"/>
      </w:pPr>
      <w:r>
        <w:rPr>
          <w:rStyle w:val="CommentReference"/>
        </w:rPr>
        <w:annotationRef/>
      </w:r>
      <w:r>
        <w:t>Replace with a use case more applicable to financial services</w:t>
      </w:r>
      <w:r w:rsidR="00C85D8C">
        <w:t xml:space="preserve">, </w:t>
      </w:r>
      <w:r w:rsidR="00C85D8C" w:rsidRPr="00C85D8C">
        <w:t>such as negative news, classification, etc</w:t>
      </w:r>
    </w:p>
  </w:comment>
  <w:comment w:id="5" w:author="Rodriguez, Tiffany" w:date="2021-10-06T13:35:00Z" w:initials="RT">
    <w:p w14:paraId="5FDF3B3C" w14:textId="075C23EF" w:rsidR="00644A73" w:rsidRDefault="00644A73">
      <w:pPr>
        <w:pStyle w:val="CommentText"/>
      </w:pPr>
      <w:r>
        <w:rPr>
          <w:rStyle w:val="CommentReference"/>
        </w:rPr>
        <w:annotationRef/>
      </w:r>
      <w:r>
        <w:t xml:space="preserve">Customization </w:t>
      </w:r>
    </w:p>
  </w:comment>
  <w:comment w:id="9" w:author="Rodriguez, Tiffany" w:date="2021-10-06T13:34:00Z" w:initials="RT">
    <w:p w14:paraId="7A93A80A" w14:textId="77777777" w:rsidR="00644A73" w:rsidRDefault="00644A73" w:rsidP="00644A73">
      <w:pPr>
        <w:pStyle w:val="CommentText"/>
      </w:pPr>
      <w:r>
        <w:rPr>
          <w:rStyle w:val="CommentReference"/>
        </w:rPr>
        <w:annotationRef/>
      </w:r>
      <w:r>
        <w:t xml:space="preserve">Additions- Customizations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29EEC8" w15:done="0"/>
  <w15:commentEx w15:paraId="73F40B82" w15:done="0"/>
  <w15:commentEx w15:paraId="5FDF3B3C" w15:paraIdParent="73F40B82" w15:done="0"/>
  <w15:commentEx w15:paraId="7A93A8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6B01E" w16cex:dateUtc="2021-10-05T15:06:00Z"/>
  <w16cex:commentExtensible w16cex:durableId="2506B04A" w16cex:dateUtc="2021-10-05T15:06:00Z"/>
  <w16cex:commentExtensible w16cex:durableId="250824B1" w16cex:dateUtc="2021-10-06T17:35:00Z"/>
  <w16cex:commentExtensible w16cex:durableId="25082451" w16cex:dateUtc="2021-10-06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29EEC8" w16cid:durableId="2506B01E"/>
  <w16cid:commentId w16cid:paraId="73F40B82" w16cid:durableId="2506B04A"/>
  <w16cid:commentId w16cid:paraId="5FDF3B3C" w16cid:durableId="250824B1"/>
  <w16cid:commentId w16cid:paraId="7A93A80A" w16cid:durableId="25082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72C40" w14:textId="77777777" w:rsidR="00774DEF" w:rsidRDefault="00774DEF" w:rsidP="00AD1037">
      <w:pPr>
        <w:spacing w:after="0" w:line="240" w:lineRule="auto"/>
      </w:pPr>
      <w:r>
        <w:separator/>
      </w:r>
    </w:p>
  </w:endnote>
  <w:endnote w:type="continuationSeparator" w:id="0">
    <w:p w14:paraId="5510E33C" w14:textId="77777777" w:rsidR="00774DEF" w:rsidRDefault="00774DEF" w:rsidP="00AD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F62EE" w14:textId="308B8CE0" w:rsidR="00AD1037" w:rsidRDefault="00AD1037">
    <w:pPr>
      <w:pStyle w:val="Footer"/>
    </w:pPr>
    <w:r>
      <w:rPr>
        <w:noProof/>
      </w:rPr>
      <mc:AlternateContent>
        <mc:Choice Requires="wps">
          <w:drawing>
            <wp:anchor distT="0" distB="0" distL="114300" distR="114300" simplePos="0" relativeHeight="251659264" behindDoc="0" locked="0" layoutInCell="0" allowOverlap="1" wp14:anchorId="74A82857" wp14:editId="2CEFDA44">
              <wp:simplePos x="0" y="0"/>
              <wp:positionH relativeFrom="page">
                <wp:posOffset>0</wp:posOffset>
              </wp:positionH>
              <wp:positionV relativeFrom="page">
                <wp:posOffset>9601200</wp:posOffset>
              </wp:positionV>
              <wp:extent cx="7772400" cy="266700"/>
              <wp:effectExtent l="0" t="0" r="0" b="0"/>
              <wp:wrapNone/>
              <wp:docPr id="1" name="MSIPCM07f44ce9aba436d864b5f4d0" descr="{&quot;HashCode&quot;:1935939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72AB39" w14:textId="76B0C6C0" w:rsidR="00AD1037" w:rsidRPr="00AD1037" w:rsidRDefault="00AD1037" w:rsidP="00AD1037">
                          <w:pPr>
                            <w:spacing w:after="0"/>
                            <w:rPr>
                              <w:rFonts w:cs="Arial"/>
                              <w:color w:val="737373"/>
                            </w:rPr>
                          </w:pPr>
                          <w:r w:rsidRPr="00AD1037">
                            <w:rPr>
                              <w:rFonts w:cs="Arial"/>
                              <w:color w:val="737373"/>
                            </w:rPr>
                            <w:t>DTCC Public (White)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A82857" id="_x0000_t202" coordsize="21600,21600" o:spt="202" path="m,l,21600r21600,l21600,xe">
              <v:stroke joinstyle="miter"/>
              <v:path gradientshapeok="t" o:connecttype="rect"/>
            </v:shapetype>
            <v:shape id="MSIPCM07f44ce9aba436d864b5f4d0" o:spid="_x0000_s1026" type="#_x0000_t202" alt="{&quot;HashCode&quot;:1935939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" o:allowincell="f" filled="f" stroked="f" strokeweight=".5pt">
              <v:textbox inset="20pt,0,,0">
                <w:txbxContent>
                  <w:p w14:paraId="6E72AB39" w14:textId="76B0C6C0" w:rsidR="00AD1037" w:rsidRPr="00AD1037" w:rsidRDefault="00AD1037" w:rsidP="00AD1037">
                    <w:pPr>
                      <w:spacing w:after="0"/>
                      <w:rPr>
                        <w:rFonts w:cs="Arial"/>
                        <w:color w:val="737373"/>
                      </w:rPr>
                    </w:pPr>
                    <w:r w:rsidRPr="00AD1037">
                      <w:rPr>
                        <w:rFonts w:cs="Arial"/>
                        <w:color w:val="737373"/>
                      </w:rPr>
                      <w:t>DTCC Public (White)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26837" w14:textId="77777777" w:rsidR="00774DEF" w:rsidRDefault="00774DEF" w:rsidP="00AD1037">
      <w:pPr>
        <w:spacing w:after="0" w:line="240" w:lineRule="auto"/>
      </w:pPr>
      <w:r>
        <w:separator/>
      </w:r>
    </w:p>
  </w:footnote>
  <w:footnote w:type="continuationSeparator" w:id="0">
    <w:p w14:paraId="4FB5F4CB" w14:textId="77777777" w:rsidR="00774DEF" w:rsidRDefault="00774DEF" w:rsidP="00AD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76D1"/>
    <w:multiLevelType w:val="multilevel"/>
    <w:tmpl w:val="1BE43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254B"/>
    <w:multiLevelType w:val="hybridMultilevel"/>
    <w:tmpl w:val="F044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5591"/>
    <w:multiLevelType w:val="multilevel"/>
    <w:tmpl w:val="B0E27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567B0"/>
    <w:multiLevelType w:val="multilevel"/>
    <w:tmpl w:val="2486A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84A25"/>
    <w:multiLevelType w:val="multilevel"/>
    <w:tmpl w:val="7D104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54A06"/>
    <w:multiLevelType w:val="multilevel"/>
    <w:tmpl w:val="04521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03827"/>
    <w:multiLevelType w:val="multilevel"/>
    <w:tmpl w:val="BF84A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C1A0C"/>
    <w:multiLevelType w:val="multilevel"/>
    <w:tmpl w:val="DFFA1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8359A"/>
    <w:multiLevelType w:val="multilevel"/>
    <w:tmpl w:val="118C7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904D8"/>
    <w:multiLevelType w:val="multilevel"/>
    <w:tmpl w:val="01405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E094F"/>
    <w:multiLevelType w:val="multilevel"/>
    <w:tmpl w:val="8FAC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14826"/>
    <w:multiLevelType w:val="multilevel"/>
    <w:tmpl w:val="339E9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FC073D"/>
    <w:multiLevelType w:val="multilevel"/>
    <w:tmpl w:val="DC702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0266F"/>
    <w:multiLevelType w:val="hybridMultilevel"/>
    <w:tmpl w:val="2EC0E3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305681"/>
    <w:multiLevelType w:val="hybridMultilevel"/>
    <w:tmpl w:val="9818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8"/>
  </w:num>
  <w:num w:numId="4">
    <w:abstractNumId w:val="3"/>
  </w:num>
  <w:num w:numId="5">
    <w:abstractNumId w:val="10"/>
  </w:num>
  <w:num w:numId="6">
    <w:abstractNumId w:val="4"/>
  </w:num>
  <w:num w:numId="7">
    <w:abstractNumId w:val="7"/>
  </w:num>
  <w:num w:numId="8">
    <w:abstractNumId w:val="11"/>
  </w:num>
  <w:num w:numId="9">
    <w:abstractNumId w:val="0"/>
  </w:num>
  <w:num w:numId="10">
    <w:abstractNumId w:val="2"/>
  </w:num>
  <w:num w:numId="11">
    <w:abstractNumId w:val="5"/>
  </w:num>
  <w:num w:numId="12">
    <w:abstractNumId w:val="9"/>
  </w:num>
  <w:num w:numId="13">
    <w:abstractNumId w:val="6"/>
  </w:num>
  <w:num w:numId="14">
    <w:abstractNumId w:val="14"/>
  </w:num>
  <w:num w:numId="15">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w15:presenceInfo w15:providerId="AD" w15:userId="S::joche@dtcc.com::e8d33e41-0310-4cc5-8708-a59451377936"/>
  </w15:person>
  <w15:person w15:author="Oche, James">
    <w15:presenceInfo w15:providerId="AD" w15:userId="S::joche@dtcc.com::e8d33e41-0310-4cc5-8708-a59451377936"/>
  </w15:person>
  <w15:person w15:author="Rodriguez, Tiffany">
    <w15:presenceInfo w15:providerId="AD" w15:userId="S::trodriguez@dtcc.com::927bb013-d9a2-4c8c-804a-7e8ac0c9eb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37"/>
    <w:rsid w:val="00091D76"/>
    <w:rsid w:val="0017756B"/>
    <w:rsid w:val="002024A0"/>
    <w:rsid w:val="00300625"/>
    <w:rsid w:val="00327AD7"/>
    <w:rsid w:val="004554A3"/>
    <w:rsid w:val="00500096"/>
    <w:rsid w:val="00644A73"/>
    <w:rsid w:val="006F0680"/>
    <w:rsid w:val="00774DEF"/>
    <w:rsid w:val="008A26F2"/>
    <w:rsid w:val="009B12E5"/>
    <w:rsid w:val="00A40F01"/>
    <w:rsid w:val="00A80BBF"/>
    <w:rsid w:val="00AD1037"/>
    <w:rsid w:val="00AD6A67"/>
    <w:rsid w:val="00C6450D"/>
    <w:rsid w:val="00C85D8C"/>
    <w:rsid w:val="00D60A20"/>
    <w:rsid w:val="00E33CC3"/>
    <w:rsid w:val="00E35EF1"/>
    <w:rsid w:val="00F61D3A"/>
    <w:rsid w:val="00FD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C1BDB5"/>
  <w15:chartTrackingRefBased/>
  <w15:docId w15:val="{AC530FF5-E3D3-4BF1-86F3-E22976B0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E0C"/>
    <w:rPr>
      <w:rFonts w:ascii="Arial" w:hAnsi="Arial"/>
      <w:color w:val="000000" w:themeColor="text1"/>
      <w:sz w:val="20"/>
    </w:rPr>
  </w:style>
  <w:style w:type="paragraph" w:styleId="Heading1">
    <w:name w:val="heading 1"/>
    <w:basedOn w:val="Normal"/>
    <w:next w:val="Normal"/>
    <w:link w:val="Heading1Char"/>
    <w:uiPriority w:val="9"/>
    <w:qFormat/>
    <w:rsid w:val="00091D76"/>
    <w:pPr>
      <w:keepNext/>
      <w:keepLines/>
      <w:spacing w:after="0"/>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semiHidden/>
    <w:unhideWhenUsed/>
    <w:qFormat/>
    <w:rsid w:val="00091D76"/>
    <w:pPr>
      <w:keepNext/>
      <w:keepLines/>
      <w:spacing w:before="200" w:after="120"/>
      <w:outlineLvl w:val="1"/>
    </w:pPr>
    <w:rPr>
      <w:rFonts w:ascii="Arial Narrow" w:eastAsiaTheme="majorEastAsia" w:hAnsi="Arial Narrow" w:cstheme="majorBidi"/>
      <w:b/>
      <w:bCs/>
      <w:color w:val="00B0A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76"/>
    <w:rPr>
      <w:rFonts w:ascii="Arial Narrow" w:eastAsiaTheme="majorEastAsia" w:hAnsi="Arial Narrow" w:cstheme="majorBidi"/>
      <w:b/>
      <w:bCs/>
      <w:color w:val="000000" w:themeColor="text1"/>
      <w:sz w:val="28"/>
      <w:szCs w:val="28"/>
    </w:rPr>
  </w:style>
  <w:style w:type="character" w:customStyle="1" w:styleId="Heading2Char">
    <w:name w:val="Heading 2 Char"/>
    <w:basedOn w:val="DefaultParagraphFont"/>
    <w:link w:val="Heading2"/>
    <w:uiPriority w:val="9"/>
    <w:semiHidden/>
    <w:rsid w:val="00091D76"/>
    <w:rPr>
      <w:rFonts w:ascii="Arial Narrow" w:eastAsiaTheme="majorEastAsia" w:hAnsi="Arial Narrow" w:cstheme="majorBidi"/>
      <w:b/>
      <w:bCs/>
      <w:color w:val="00B0AD" w:themeColor="accent1"/>
      <w:sz w:val="24"/>
      <w:szCs w:val="26"/>
    </w:rPr>
  </w:style>
  <w:style w:type="paragraph" w:styleId="Title">
    <w:name w:val="Title"/>
    <w:basedOn w:val="Normal"/>
    <w:next w:val="Normal"/>
    <w:link w:val="TitleChar"/>
    <w:uiPriority w:val="10"/>
    <w:qFormat/>
    <w:rsid w:val="00327AD7"/>
    <w:pPr>
      <w:pBdr>
        <w:bottom w:val="single" w:sz="8" w:space="4" w:color="00B0AD" w:themeColor="accent1"/>
      </w:pBdr>
      <w:spacing w:after="300" w:line="240" w:lineRule="auto"/>
      <w:contextualSpacing/>
    </w:pPr>
    <w:rPr>
      <w:rFonts w:ascii="Arial Narrow" w:eastAsiaTheme="majorEastAsia" w:hAnsi="Arial Narrow" w:cstheme="majorBidi"/>
      <w:spacing w:val="5"/>
      <w:kern w:val="28"/>
      <w:sz w:val="24"/>
      <w:szCs w:val="52"/>
    </w:rPr>
  </w:style>
  <w:style w:type="character" w:customStyle="1" w:styleId="TitleChar">
    <w:name w:val="Title Char"/>
    <w:basedOn w:val="DefaultParagraphFont"/>
    <w:link w:val="Title"/>
    <w:uiPriority w:val="10"/>
    <w:rsid w:val="00327AD7"/>
    <w:rPr>
      <w:rFonts w:ascii="Arial Narrow" w:eastAsiaTheme="majorEastAsia" w:hAnsi="Arial Narrow" w:cstheme="majorBidi"/>
      <w:spacing w:val="5"/>
      <w:kern w:val="28"/>
      <w:sz w:val="24"/>
      <w:szCs w:val="52"/>
    </w:rPr>
  </w:style>
  <w:style w:type="paragraph" w:styleId="Subtitle">
    <w:name w:val="Subtitle"/>
    <w:basedOn w:val="Normal"/>
    <w:next w:val="Normal"/>
    <w:link w:val="SubtitleChar"/>
    <w:uiPriority w:val="11"/>
    <w:qFormat/>
    <w:rsid w:val="00327AD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27AD7"/>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6F0680"/>
    <w:rPr>
      <w:b/>
      <w:bCs/>
      <w:i/>
      <w:iCs/>
      <w:color w:val="000000" w:themeColor="text1"/>
    </w:rPr>
  </w:style>
  <w:style w:type="character" w:styleId="SubtleEmphasis">
    <w:name w:val="Subtle Emphasis"/>
    <w:basedOn w:val="DefaultParagraphFont"/>
    <w:uiPriority w:val="19"/>
    <w:qFormat/>
    <w:rsid w:val="006F0680"/>
    <w:rPr>
      <w:i/>
      <w:iCs/>
      <w:color w:val="000000" w:themeColor="text1"/>
    </w:rPr>
  </w:style>
  <w:style w:type="paragraph" w:styleId="Quote">
    <w:name w:val="Quote"/>
    <w:basedOn w:val="Normal"/>
    <w:next w:val="Normal"/>
    <w:link w:val="QuoteChar"/>
    <w:uiPriority w:val="29"/>
    <w:qFormat/>
    <w:rsid w:val="00327AD7"/>
    <w:rPr>
      <w:i/>
      <w:iCs/>
    </w:rPr>
  </w:style>
  <w:style w:type="character" w:customStyle="1" w:styleId="QuoteChar">
    <w:name w:val="Quote Char"/>
    <w:basedOn w:val="DefaultParagraphFont"/>
    <w:link w:val="Quote"/>
    <w:uiPriority w:val="29"/>
    <w:rsid w:val="00327AD7"/>
    <w:rPr>
      <w:rFonts w:ascii="Arial" w:hAnsi="Arial"/>
      <w:i/>
      <w:iCs/>
      <w:sz w:val="20"/>
    </w:rPr>
  </w:style>
  <w:style w:type="paragraph" w:styleId="IntenseQuote">
    <w:name w:val="Intense Quote"/>
    <w:basedOn w:val="Normal"/>
    <w:next w:val="Normal"/>
    <w:link w:val="IntenseQuoteChar"/>
    <w:uiPriority w:val="30"/>
    <w:qFormat/>
    <w:rsid w:val="00327AD7"/>
    <w:pPr>
      <w:pBdr>
        <w:bottom w:val="single" w:sz="4" w:space="4" w:color="00B0A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27AD7"/>
    <w:rPr>
      <w:rFonts w:ascii="Arial" w:hAnsi="Arial"/>
      <w:b/>
      <w:bCs/>
      <w:i/>
      <w:iCs/>
      <w:sz w:val="20"/>
    </w:rPr>
  </w:style>
  <w:style w:type="character" w:styleId="SubtleReference">
    <w:name w:val="Subtle Reference"/>
    <w:basedOn w:val="DefaultParagraphFont"/>
    <w:uiPriority w:val="31"/>
    <w:qFormat/>
    <w:rsid w:val="006F0680"/>
    <w:rPr>
      <w:smallCaps/>
      <w:color w:val="000000" w:themeColor="text1"/>
      <w:u w:val="single"/>
    </w:rPr>
  </w:style>
  <w:style w:type="character" w:styleId="IntenseReference">
    <w:name w:val="Intense Reference"/>
    <w:basedOn w:val="DefaultParagraphFont"/>
    <w:uiPriority w:val="32"/>
    <w:qFormat/>
    <w:rsid w:val="006F0680"/>
    <w:rPr>
      <w:b/>
      <w:bCs/>
      <w:smallCaps/>
      <w:color w:val="000000" w:themeColor="text1"/>
      <w:spacing w:val="5"/>
      <w:u w:val="single"/>
    </w:rPr>
  </w:style>
  <w:style w:type="paragraph" w:styleId="ListParagraph">
    <w:name w:val="List Paragraph"/>
    <w:basedOn w:val="Normal"/>
    <w:uiPriority w:val="34"/>
    <w:qFormat/>
    <w:rsid w:val="00AD1037"/>
    <w:pPr>
      <w:ind w:left="720"/>
      <w:contextualSpacing/>
    </w:pPr>
  </w:style>
  <w:style w:type="paragraph" w:styleId="Header">
    <w:name w:val="header"/>
    <w:basedOn w:val="Normal"/>
    <w:link w:val="HeaderChar"/>
    <w:uiPriority w:val="99"/>
    <w:unhideWhenUsed/>
    <w:rsid w:val="00AD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037"/>
    <w:rPr>
      <w:rFonts w:ascii="Arial" w:hAnsi="Arial"/>
      <w:color w:val="000000" w:themeColor="text1"/>
      <w:sz w:val="20"/>
    </w:rPr>
  </w:style>
  <w:style w:type="paragraph" w:styleId="Footer">
    <w:name w:val="footer"/>
    <w:basedOn w:val="Normal"/>
    <w:link w:val="FooterChar"/>
    <w:uiPriority w:val="99"/>
    <w:unhideWhenUsed/>
    <w:rsid w:val="00AD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037"/>
    <w:rPr>
      <w:rFonts w:ascii="Arial" w:hAnsi="Arial"/>
      <w:color w:val="000000" w:themeColor="text1"/>
      <w:sz w:val="20"/>
    </w:rPr>
  </w:style>
  <w:style w:type="paragraph" w:styleId="NormalWeb">
    <w:name w:val="Normal (Web)"/>
    <w:basedOn w:val="Normal"/>
    <w:uiPriority w:val="99"/>
    <w:semiHidden/>
    <w:unhideWhenUsed/>
    <w:rsid w:val="009B12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B12E5"/>
    <w:rPr>
      <w:b/>
      <w:bCs/>
    </w:rPr>
  </w:style>
  <w:style w:type="character" w:styleId="CommentReference">
    <w:name w:val="annotation reference"/>
    <w:basedOn w:val="DefaultParagraphFont"/>
    <w:uiPriority w:val="99"/>
    <w:semiHidden/>
    <w:unhideWhenUsed/>
    <w:rsid w:val="00300625"/>
    <w:rPr>
      <w:sz w:val="16"/>
      <w:szCs w:val="16"/>
    </w:rPr>
  </w:style>
  <w:style w:type="paragraph" w:styleId="CommentText">
    <w:name w:val="annotation text"/>
    <w:basedOn w:val="Normal"/>
    <w:link w:val="CommentTextChar"/>
    <w:uiPriority w:val="99"/>
    <w:semiHidden/>
    <w:unhideWhenUsed/>
    <w:rsid w:val="00300625"/>
    <w:pPr>
      <w:spacing w:line="240" w:lineRule="auto"/>
    </w:pPr>
    <w:rPr>
      <w:szCs w:val="20"/>
    </w:rPr>
  </w:style>
  <w:style w:type="character" w:customStyle="1" w:styleId="CommentTextChar">
    <w:name w:val="Comment Text Char"/>
    <w:basedOn w:val="DefaultParagraphFont"/>
    <w:link w:val="CommentText"/>
    <w:uiPriority w:val="99"/>
    <w:semiHidden/>
    <w:rsid w:val="00300625"/>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00625"/>
    <w:rPr>
      <w:b/>
      <w:bCs/>
    </w:rPr>
  </w:style>
  <w:style w:type="character" w:customStyle="1" w:styleId="CommentSubjectChar">
    <w:name w:val="Comment Subject Char"/>
    <w:basedOn w:val="CommentTextChar"/>
    <w:link w:val="CommentSubject"/>
    <w:uiPriority w:val="99"/>
    <w:semiHidden/>
    <w:rsid w:val="00300625"/>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12">
      <w:bodyDiv w:val="1"/>
      <w:marLeft w:val="0"/>
      <w:marRight w:val="0"/>
      <w:marTop w:val="0"/>
      <w:marBottom w:val="0"/>
      <w:divBdr>
        <w:top w:val="none" w:sz="0" w:space="0" w:color="auto"/>
        <w:left w:val="none" w:sz="0" w:space="0" w:color="auto"/>
        <w:bottom w:val="none" w:sz="0" w:space="0" w:color="auto"/>
        <w:right w:val="none" w:sz="0" w:space="0" w:color="auto"/>
      </w:divBdr>
    </w:div>
    <w:div w:id="1253709577">
      <w:bodyDiv w:val="1"/>
      <w:marLeft w:val="0"/>
      <w:marRight w:val="0"/>
      <w:marTop w:val="0"/>
      <w:marBottom w:val="0"/>
      <w:divBdr>
        <w:top w:val="none" w:sz="0" w:space="0" w:color="auto"/>
        <w:left w:val="none" w:sz="0" w:space="0" w:color="auto"/>
        <w:bottom w:val="none" w:sz="0" w:space="0" w:color="auto"/>
        <w:right w:val="none" w:sz="0" w:space="0" w:color="auto"/>
      </w:divBdr>
    </w:div>
    <w:div w:id="185507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TCC">
      <a:dk1>
        <a:sysClr val="windowText" lastClr="000000"/>
      </a:dk1>
      <a:lt1>
        <a:srgbClr val="FFFFFF"/>
      </a:lt1>
      <a:dk2>
        <a:srgbClr val="003956"/>
      </a:dk2>
      <a:lt2>
        <a:srgbClr val="0096D6"/>
      </a:lt2>
      <a:accent1>
        <a:srgbClr val="00B0AD"/>
      </a:accent1>
      <a:accent2>
        <a:srgbClr val="E85F43"/>
      </a:accent2>
      <a:accent3>
        <a:srgbClr val="7AC143"/>
      </a:accent3>
      <a:accent4>
        <a:srgbClr val="F78E1E"/>
      </a:accent4>
      <a:accent5>
        <a:srgbClr val="A0285A"/>
      </a:accent5>
      <a:accent6>
        <a:srgbClr val="4F1956"/>
      </a:accent6>
      <a:hlink>
        <a:srgbClr val="0000FF"/>
      </a:hlink>
      <a:folHlink>
        <a:srgbClr val="A0285A"/>
      </a:folHlink>
    </a:clrScheme>
    <a:fontScheme name="DTCC">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3706</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Tiffany</dc:creator>
  <cp:keywords/>
  <dc:description/>
  <cp:lastModifiedBy>Rodriguez, Tiffany</cp:lastModifiedBy>
  <cp:revision>2</cp:revision>
  <dcterms:created xsi:type="dcterms:W3CDTF">2021-10-07T13:19:00Z</dcterms:created>
  <dcterms:modified xsi:type="dcterms:W3CDTF">2021-10-07T13:19:00Z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23a16b-a30b-4b34-8886-728ecf81b33e_Enabled">
    <vt:lpwstr>True</vt:lpwstr>
  </property>
  <property fmtid="{D5CDD505-2E9C-101B-9397-08002B2CF9AE}" pid="3" name="MSIP_Label_e823a16b-a30b-4b34-8886-728ecf81b33e_SiteId">
    <vt:lpwstr>0465519d-7f55-4d47-998b-55e2a86f04a8</vt:lpwstr>
  </property>
  <property fmtid="{D5CDD505-2E9C-101B-9397-08002B2CF9AE}" pid="4" name="MSIP_Label_e823a16b-a30b-4b34-8886-728ecf81b33e_Owner">
    <vt:lpwstr>trodriguez@dtcc.com</vt:lpwstr>
  </property>
  <property fmtid="{D5CDD505-2E9C-101B-9397-08002B2CF9AE}" pid="5" name="MSIP_Label_e823a16b-a30b-4b34-8886-728ecf81b33e_SetDate">
    <vt:lpwstr>2021-08-27T18:03:49.2956572Z</vt:lpwstr>
  </property>
  <property fmtid="{D5CDD505-2E9C-101B-9397-08002B2CF9AE}" pid="6" name="MSIP_Label_e823a16b-a30b-4b34-8886-728ecf81b33e_Name">
    <vt:lpwstr>DTCC Public (White)</vt:lpwstr>
  </property>
  <property fmtid="{D5CDD505-2E9C-101B-9397-08002B2CF9AE}" pid="7" name="MSIP_Label_e823a16b-a30b-4b34-8886-728ecf81b33e_Application">
    <vt:lpwstr>Microsoft Azure Information Protection</vt:lpwstr>
  </property>
  <property fmtid="{D5CDD505-2E9C-101B-9397-08002B2CF9AE}" pid="8" name="MSIP_Label_e823a16b-a30b-4b34-8886-728ecf81b33e_ActionId">
    <vt:lpwstr>b6726364-e47a-4cbc-8a89-3817e9f14bc3</vt:lpwstr>
  </property>
  <property fmtid="{D5CDD505-2E9C-101B-9397-08002B2CF9AE}" pid="9" name="MSIP_Label_e823a16b-a30b-4b34-8886-728ecf81b33e_Extended_MSFT_Method">
    <vt:lpwstr>Manual</vt:lpwstr>
  </property>
  <property fmtid="{D5CDD505-2E9C-101B-9397-08002B2CF9AE}" pid="10" name="MSIP_Label_242c581c-cd59-41e0-bc87-8ec6be11c54e_Enabled">
    <vt:lpwstr>true</vt:lpwstr>
  </property>
  <property fmtid="{D5CDD505-2E9C-101B-9397-08002B2CF9AE}" pid="11" name="MSIP_Label_242c581c-cd59-41e0-bc87-8ec6be11c54e_SetDate">
    <vt:lpwstr>2021-10-07T13:19:32Z</vt:lpwstr>
  </property>
  <property fmtid="{D5CDD505-2E9C-101B-9397-08002B2CF9AE}" pid="12" name="MSIP_Label_242c581c-cd59-41e0-bc87-8ec6be11c54e_Method">
    <vt:lpwstr>Privileged</vt:lpwstr>
  </property>
  <property fmtid="{D5CDD505-2E9C-101B-9397-08002B2CF9AE}" pid="13" name="MSIP_Label_242c581c-cd59-41e0-bc87-8ec6be11c54e_Name">
    <vt:lpwstr>242c581c-cd59-41e0-bc87-8ec6be11c54e</vt:lpwstr>
  </property>
  <property fmtid="{D5CDD505-2E9C-101B-9397-08002B2CF9AE}" pid="14" name="MSIP_Label_242c581c-cd59-41e0-bc87-8ec6be11c54e_SiteId">
    <vt:lpwstr>0465519d-7f55-4d47-998b-55e2a86f04a8</vt:lpwstr>
  </property>
  <property fmtid="{D5CDD505-2E9C-101B-9397-08002B2CF9AE}" pid="15" name="MSIP_Label_242c581c-cd59-41e0-bc87-8ec6be11c54e_ActionId">
    <vt:lpwstr>b6726364-e47a-4cbc-8a89-3817e9f14bc3</vt:lpwstr>
  </property>
  <property fmtid="{D5CDD505-2E9C-101B-9397-08002B2CF9AE}" pid="16" name="MSIP_Label_242c581c-cd59-41e0-bc87-8ec6be11c54e_ContentBits">
    <vt:lpwstr>2</vt:lpwstr>
  </property>
</Properties>
</file>